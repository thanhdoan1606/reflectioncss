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68518E" w:rsidR="004E18BB" w:rsidRDefault="00000000">
      <w:pPr>
        <w:pStyle w:val="Title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gramStart"/>
      <w:r w:rsidR="007D0D2D">
        <w:rPr>
          <w:rFonts w:ascii="Montserrat" w:eastAsia="Montserrat" w:hAnsi="Montserrat" w:cs="Montserrat"/>
        </w:rPr>
        <w:t>HTML ,</w:t>
      </w:r>
      <w:proofErr w:type="gramEnd"/>
      <w:r w:rsidR="007D0D2D">
        <w:rPr>
          <w:rFonts w:ascii="Montserrat" w:eastAsia="Montserrat" w:hAnsi="Montserrat" w:cs="Montserrat"/>
        </w:rPr>
        <w:t xml:space="preserve"> CSS</w:t>
      </w:r>
    </w:p>
    <w:p w14:paraId="00000002" w14:textId="77777777" w:rsidR="004E18BB" w:rsidRDefault="00000000">
      <w:pPr>
        <w:jc w:val="both"/>
        <w:rPr>
          <w:rFonts w:ascii="Montserrat" w:eastAsia="Montserrat" w:hAnsi="Montserrat" w:cs="Montserrat"/>
        </w:rPr>
      </w:pPr>
      <w:sdt>
        <w:sdtPr>
          <w:tag w:val="goog_rdk_1"/>
          <w:id w:val="-227766774"/>
        </w:sdtPr>
        <w:sdtContent>
          <w:proofErr w:type="spellStart"/>
          <w:ins w:id="0" w:author="Pozo Nguyễn" w:date="2023-01-31T08:21:00Z">
            <w:r>
              <w:rPr>
                <w:rFonts w:ascii="Montserrat" w:eastAsia="Montserrat" w:hAnsi="Montserrat" w:cs="Montserrat"/>
              </w:rPr>
              <w:t>Nguyễn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Thanh </w:t>
            </w:r>
            <w:proofErr w:type="spellStart"/>
            <w:r>
              <w:rPr>
                <w:rFonts w:ascii="Montserrat" w:eastAsia="Montserrat" w:hAnsi="Montserrat" w:cs="Montserrat"/>
              </w:rPr>
              <w:t>Phong</w:t>
            </w:r>
          </w:ins>
          <w:proofErr w:type="spellEnd"/>
        </w:sdtContent>
      </w:sdt>
      <w:sdt>
        <w:sdtPr>
          <w:tag w:val="goog_rdk_2"/>
          <w:id w:val="1930388503"/>
        </w:sdtPr>
        <w:sdtContent>
          <w:del w:id="1" w:author="Pozo Nguyễn" w:date="2023-01-31T08:21:00Z">
            <w:r>
              <w:rPr>
                <w:rFonts w:ascii="Montserrat" w:eastAsia="Montserrat" w:hAnsi="Montserrat" w:cs="Montserrat"/>
              </w:rPr>
              <w:delText>&lt;Họ-tên</w:delText>
            </w:r>
          </w:del>
        </w:sdtContent>
      </w:sdt>
      <w:r>
        <w:rPr>
          <w:rFonts w:ascii="Montserrat" w:eastAsia="Montserrat" w:hAnsi="Montserrat" w:cs="Montserrat"/>
        </w:rPr>
        <w:t>&gt;</w:t>
      </w:r>
    </w:p>
    <w:p w14:paraId="00000003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điểm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chính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yếu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tập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trung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ý </w:t>
      </w:r>
      <w:proofErr w:type="spellStart"/>
      <w:r>
        <w:rPr>
          <w:rFonts w:ascii="Montserrat" w:eastAsia="Montserrat" w:hAnsi="Montserrat" w:cs="Montserrat"/>
        </w:rPr>
        <w:t>tưởng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khái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dữ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liệu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lẻ</w:t>
      </w:r>
      <w:proofErr w:type="spellEnd"/>
      <w:r>
        <w:rPr>
          <w:rFonts w:ascii="Montserrat" w:eastAsia="Montserrat" w:hAnsi="Montserrat" w:cs="Montserrat"/>
        </w:rPr>
        <w:t xml:space="preserve">)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>?</w:t>
      </w:r>
    </w:p>
    <w:p w14:paraId="28E95A0B" w14:textId="7FED7CCD" w:rsidR="003A764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Nắm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được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về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gramStart"/>
      <w:r w:rsidR="007D0D2D">
        <w:rPr>
          <w:rFonts w:ascii="Montserrat" w:eastAsia="Montserrat" w:hAnsi="Montserrat" w:cs="Montserrat"/>
          <w:sz w:val="28"/>
          <w:szCs w:val="28"/>
        </w:rPr>
        <w:t>html</w:t>
      </w:r>
      <w:r w:rsidRPr="0008424D">
        <w:rPr>
          <w:rFonts w:ascii="Montserrat" w:eastAsia="Montserrat" w:hAnsi="Montserrat" w:cs="Montserrat"/>
          <w:sz w:val="28"/>
          <w:szCs w:val="28"/>
        </w:rPr>
        <w:t xml:space="preserve"> :</w:t>
      </w:r>
      <w:proofErr w:type="gram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30A4629E" w14:textId="7794047C" w:rsidR="007D0D2D" w:rsidRDefault="003A764B" w:rsidP="0079747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08424D">
        <w:rPr>
          <w:rFonts w:ascii="Montserrat" w:eastAsia="Montserrat" w:hAnsi="Montserrat" w:cs="Montserrat"/>
          <w:sz w:val="28"/>
          <w:szCs w:val="28"/>
        </w:rPr>
        <w:t>+ )</w:t>
      </w:r>
      <w:proofErr w:type="gram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Khái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niệm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79747E">
        <w:rPr>
          <w:rFonts w:ascii="Times New Roman" w:eastAsia="Montserrat" w:hAnsi="Times New Roman" w:cs="Times New Roman"/>
          <w:sz w:val="28"/>
          <w:szCs w:val="28"/>
        </w:rPr>
        <w:t xml:space="preserve">: </w:t>
      </w:r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CSS</w:t>
      </w:r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chữ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tắt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Cascading Style Sheets,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tìm</w:t>
      </w:r>
      <w:proofErr w:type="spellEnd"/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và</w:t>
      </w:r>
      <w:proofErr w:type="spellEnd"/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định</w:t>
      </w:r>
      <w:proofErr w:type="spellEnd"/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dạng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bởi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đánh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dấu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html .</w:t>
      </w:r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Nói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ngắn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gọn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phong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trang</w:t>
      </w:r>
      <w:proofErr w:type="spellEnd"/>
      <w:r w:rsidR="0079747E" w:rsidRPr="007974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web</w:t>
      </w:r>
    </w:p>
    <w:p w14:paraId="44F0247D" w14:textId="4329FF99" w:rsidR="0079747E" w:rsidRPr="0079747E" w:rsidRDefault="0079747E" w:rsidP="0079747E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+) </w:t>
      </w:r>
      <w:proofErr w:type="spellStart"/>
      <w:r w:rsidRPr="0079747E">
        <w:rPr>
          <w:color w:val="222222"/>
          <w:sz w:val="28"/>
          <w:szCs w:val="28"/>
        </w:rPr>
        <w:t>Phương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thức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hoạt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động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của</w:t>
      </w:r>
      <w:proofErr w:type="spellEnd"/>
      <w:r w:rsidRPr="0079747E">
        <w:rPr>
          <w:color w:val="222222"/>
          <w:sz w:val="28"/>
          <w:szCs w:val="28"/>
        </w:rPr>
        <w:t xml:space="preserve"> CSS </w:t>
      </w:r>
      <w:proofErr w:type="spellStart"/>
      <w:r w:rsidRPr="0079747E">
        <w:rPr>
          <w:color w:val="222222"/>
          <w:sz w:val="28"/>
          <w:szCs w:val="28"/>
        </w:rPr>
        <w:t>là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nó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sẽ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tìm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dựa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vào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các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vùng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chọn</w:t>
      </w:r>
      <w:proofErr w:type="spellEnd"/>
      <w:r w:rsidRPr="0079747E">
        <w:rPr>
          <w:color w:val="222222"/>
          <w:sz w:val="28"/>
          <w:szCs w:val="28"/>
        </w:rPr>
        <w:t xml:space="preserve">, </w:t>
      </w:r>
      <w:proofErr w:type="spellStart"/>
      <w:r w:rsidRPr="0079747E">
        <w:rPr>
          <w:color w:val="222222"/>
          <w:sz w:val="28"/>
          <w:szCs w:val="28"/>
        </w:rPr>
        <w:t>vùng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chọn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có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thể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là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tên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một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thẻ</w:t>
      </w:r>
      <w:proofErr w:type="spellEnd"/>
      <w:r w:rsidRPr="0079747E">
        <w:rPr>
          <w:color w:val="222222"/>
          <w:sz w:val="28"/>
          <w:szCs w:val="28"/>
        </w:rPr>
        <w:t xml:space="preserve"> HTML, </w:t>
      </w:r>
      <w:proofErr w:type="spellStart"/>
      <w:r w:rsidRPr="0079747E">
        <w:rPr>
          <w:color w:val="222222"/>
          <w:sz w:val="28"/>
          <w:szCs w:val="28"/>
        </w:rPr>
        <w:t>tên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một</w:t>
      </w:r>
      <w:proofErr w:type="spellEnd"/>
      <w:r w:rsidRPr="0079747E">
        <w:rPr>
          <w:color w:val="222222"/>
          <w:sz w:val="28"/>
          <w:szCs w:val="28"/>
        </w:rPr>
        <w:t xml:space="preserve"> ID, class hay </w:t>
      </w:r>
      <w:proofErr w:type="spellStart"/>
      <w:r w:rsidRPr="0079747E">
        <w:rPr>
          <w:color w:val="222222"/>
          <w:sz w:val="28"/>
          <w:szCs w:val="28"/>
        </w:rPr>
        <w:t>nhiều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kiểu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khác</w:t>
      </w:r>
      <w:proofErr w:type="spellEnd"/>
      <w:r w:rsidRPr="0079747E">
        <w:rPr>
          <w:color w:val="222222"/>
          <w:sz w:val="28"/>
          <w:szCs w:val="28"/>
        </w:rPr>
        <w:t xml:space="preserve">. Sau </w:t>
      </w:r>
      <w:proofErr w:type="spellStart"/>
      <w:r w:rsidRPr="0079747E">
        <w:rPr>
          <w:color w:val="222222"/>
          <w:sz w:val="28"/>
          <w:szCs w:val="28"/>
        </w:rPr>
        <w:t>đó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là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nó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sẽ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áp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dụng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các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thuộc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tính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cần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thay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đổi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lên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vùng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chọn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đó</w:t>
      </w:r>
      <w:proofErr w:type="spellEnd"/>
      <w:r w:rsidRPr="0079747E">
        <w:rPr>
          <w:color w:val="222222"/>
          <w:sz w:val="28"/>
          <w:szCs w:val="28"/>
        </w:rPr>
        <w:t>.</w:t>
      </w:r>
    </w:p>
    <w:p w14:paraId="4BB4AE7E" w14:textId="525F50AC" w:rsidR="0079747E" w:rsidRPr="0079747E" w:rsidRDefault="0079747E" w:rsidP="0079747E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+) </w:t>
      </w:r>
      <w:proofErr w:type="spellStart"/>
      <w:r w:rsidRPr="0079747E">
        <w:rPr>
          <w:color w:val="222222"/>
          <w:sz w:val="28"/>
          <w:szCs w:val="28"/>
        </w:rPr>
        <w:t>Mối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tương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quan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giữa</w:t>
      </w:r>
      <w:proofErr w:type="spellEnd"/>
      <w:r w:rsidRPr="0079747E">
        <w:rPr>
          <w:color w:val="222222"/>
          <w:sz w:val="28"/>
          <w:szCs w:val="28"/>
        </w:rPr>
        <w:t xml:space="preserve"> HTML </w:t>
      </w:r>
      <w:proofErr w:type="spellStart"/>
      <w:r w:rsidRPr="0079747E">
        <w:rPr>
          <w:color w:val="222222"/>
          <w:sz w:val="28"/>
          <w:szCs w:val="28"/>
        </w:rPr>
        <w:t>và</w:t>
      </w:r>
      <w:proofErr w:type="spellEnd"/>
      <w:r w:rsidRPr="0079747E">
        <w:rPr>
          <w:color w:val="222222"/>
          <w:sz w:val="28"/>
          <w:szCs w:val="28"/>
        </w:rPr>
        <w:t xml:space="preserve"> CSS </w:t>
      </w:r>
      <w:proofErr w:type="spellStart"/>
      <w:r w:rsidRPr="0079747E">
        <w:rPr>
          <w:color w:val="222222"/>
          <w:sz w:val="28"/>
          <w:szCs w:val="28"/>
        </w:rPr>
        <w:t>rất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mật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thiết</w:t>
      </w:r>
      <w:proofErr w:type="spellEnd"/>
      <w:r w:rsidRPr="0079747E">
        <w:rPr>
          <w:color w:val="222222"/>
          <w:sz w:val="28"/>
          <w:szCs w:val="28"/>
        </w:rPr>
        <w:t xml:space="preserve">. HTML </w:t>
      </w:r>
      <w:proofErr w:type="spellStart"/>
      <w:r w:rsidRPr="0079747E">
        <w:rPr>
          <w:color w:val="222222"/>
          <w:sz w:val="28"/>
          <w:szCs w:val="28"/>
        </w:rPr>
        <w:t>là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ngôn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ngữ</w:t>
      </w:r>
      <w:proofErr w:type="spellEnd"/>
      <w:r w:rsidRPr="0079747E">
        <w:rPr>
          <w:color w:val="222222"/>
          <w:sz w:val="28"/>
          <w:szCs w:val="28"/>
        </w:rPr>
        <w:t xml:space="preserve"> markup (</w:t>
      </w:r>
      <w:proofErr w:type="spellStart"/>
      <w:r w:rsidRPr="0079747E">
        <w:rPr>
          <w:color w:val="222222"/>
          <w:sz w:val="28"/>
          <w:szCs w:val="28"/>
        </w:rPr>
        <w:t>nền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tảng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của</w:t>
      </w:r>
      <w:proofErr w:type="spellEnd"/>
      <w:r w:rsidRPr="0079747E">
        <w:rPr>
          <w:color w:val="222222"/>
          <w:sz w:val="28"/>
          <w:szCs w:val="28"/>
        </w:rPr>
        <w:t xml:space="preserve"> site) </w:t>
      </w:r>
      <w:proofErr w:type="spellStart"/>
      <w:r w:rsidRPr="0079747E">
        <w:rPr>
          <w:color w:val="222222"/>
          <w:sz w:val="28"/>
          <w:szCs w:val="28"/>
        </w:rPr>
        <w:t>và</w:t>
      </w:r>
      <w:proofErr w:type="spellEnd"/>
      <w:r w:rsidRPr="0079747E">
        <w:rPr>
          <w:color w:val="222222"/>
          <w:sz w:val="28"/>
          <w:szCs w:val="28"/>
        </w:rPr>
        <w:t xml:space="preserve"> CSS </w:t>
      </w:r>
      <w:proofErr w:type="spellStart"/>
      <w:r w:rsidRPr="0079747E">
        <w:rPr>
          <w:color w:val="222222"/>
          <w:sz w:val="28"/>
          <w:szCs w:val="28"/>
        </w:rPr>
        <w:t>định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hình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phong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cách</w:t>
      </w:r>
      <w:proofErr w:type="spellEnd"/>
      <w:r w:rsidRPr="0079747E">
        <w:rPr>
          <w:color w:val="222222"/>
          <w:sz w:val="28"/>
          <w:szCs w:val="28"/>
        </w:rPr>
        <w:t xml:space="preserve"> (</w:t>
      </w:r>
      <w:proofErr w:type="spellStart"/>
      <w:r w:rsidRPr="0079747E">
        <w:rPr>
          <w:color w:val="222222"/>
          <w:sz w:val="28"/>
          <w:szCs w:val="28"/>
        </w:rPr>
        <w:t>tất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cả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những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gì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tạo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nên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giao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diện</w:t>
      </w:r>
      <w:proofErr w:type="spellEnd"/>
      <w:r w:rsidRPr="0079747E">
        <w:rPr>
          <w:color w:val="222222"/>
          <w:sz w:val="28"/>
          <w:szCs w:val="28"/>
        </w:rPr>
        <w:t xml:space="preserve"> website), </w:t>
      </w:r>
      <w:proofErr w:type="spellStart"/>
      <w:r w:rsidRPr="0079747E">
        <w:rPr>
          <w:color w:val="222222"/>
          <w:sz w:val="28"/>
          <w:szCs w:val="28"/>
        </w:rPr>
        <w:t>chúng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là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không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thể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tách</w:t>
      </w:r>
      <w:proofErr w:type="spellEnd"/>
      <w:r w:rsidRPr="0079747E">
        <w:rPr>
          <w:color w:val="222222"/>
          <w:sz w:val="28"/>
          <w:szCs w:val="28"/>
        </w:rPr>
        <w:t xml:space="preserve"> </w:t>
      </w:r>
      <w:proofErr w:type="spellStart"/>
      <w:r w:rsidRPr="0079747E">
        <w:rPr>
          <w:color w:val="222222"/>
          <w:sz w:val="28"/>
          <w:szCs w:val="28"/>
        </w:rPr>
        <w:t>rời</w:t>
      </w:r>
      <w:proofErr w:type="spellEnd"/>
      <w:r w:rsidRPr="0079747E">
        <w:rPr>
          <w:color w:val="222222"/>
          <w:sz w:val="28"/>
          <w:szCs w:val="28"/>
        </w:rPr>
        <w:t>.</w:t>
      </w:r>
    </w:p>
    <w:p w14:paraId="047D0D00" w14:textId="77777777" w:rsidR="0079747E" w:rsidRPr="0079747E" w:rsidRDefault="0079747E" w:rsidP="0079747E">
      <w:pPr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14:paraId="00000005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6" w14:textId="0124A318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thích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tượng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nội</w:t>
      </w:r>
      <w:proofErr w:type="spellEnd"/>
      <w:r>
        <w:rPr>
          <w:rFonts w:ascii="Montserrat" w:eastAsia="Montserrat" w:hAnsi="Montserrat" w:cs="Montserrat"/>
        </w:rPr>
        <w:t xml:space="preserve"> dung </w:t>
      </w:r>
      <w:proofErr w:type="spellStart"/>
      <w:r>
        <w:rPr>
          <w:rFonts w:ascii="Montserrat" w:eastAsia="Montserrat" w:hAnsi="Montserrat" w:cs="Montserrat"/>
        </w:rPr>
        <w:t>nào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75918AFC" w14:textId="4CE40D4E" w:rsidR="003A764B" w:rsidRDefault="003A764B" w:rsidP="003A764B"/>
    <w:p w14:paraId="63DF53CF" w14:textId="1A80E67D" w:rsidR="0008424D" w:rsidRPr="0008424D" w:rsidRDefault="0008424D" w:rsidP="003A76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sử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dụng</w:t>
      </w:r>
      <w:proofErr w:type="spellEnd"/>
      <w:r w:rsidR="0079747E">
        <w:rPr>
          <w:sz w:val="28"/>
          <w:szCs w:val="28"/>
        </w:rPr>
        <w:t xml:space="preserve"> CSS </w:t>
      </w:r>
      <w:proofErr w:type="spellStart"/>
      <w:r w:rsidR="0079747E">
        <w:rPr>
          <w:sz w:val="28"/>
          <w:szCs w:val="28"/>
        </w:rPr>
        <w:t>để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làm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cho</w:t>
      </w:r>
      <w:proofErr w:type="spellEnd"/>
      <w:r w:rsidR="0079747E">
        <w:rPr>
          <w:sz w:val="28"/>
          <w:szCs w:val="28"/>
        </w:rPr>
        <w:t xml:space="preserve"> html </w:t>
      </w:r>
      <w:proofErr w:type="spellStart"/>
      <w:r w:rsidR="0079747E">
        <w:rPr>
          <w:sz w:val="28"/>
          <w:szCs w:val="28"/>
        </w:rPr>
        <w:t>trở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nên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sinh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proofErr w:type="gramStart"/>
      <w:r w:rsidR="0079747E">
        <w:rPr>
          <w:sz w:val="28"/>
          <w:szCs w:val="28"/>
        </w:rPr>
        <w:t>động</w:t>
      </w:r>
      <w:proofErr w:type="spellEnd"/>
      <w:r w:rsidR="0079747E">
        <w:rPr>
          <w:sz w:val="28"/>
          <w:szCs w:val="28"/>
        </w:rPr>
        <w:t xml:space="preserve"> ,</w:t>
      </w:r>
      <w:proofErr w:type="gram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bắt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mắt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hơn</w:t>
      </w:r>
      <w:proofErr w:type="spellEnd"/>
    </w:p>
    <w:p w14:paraId="1FF3E3FC" w14:textId="6CA5B8D7" w:rsidR="0008424D" w:rsidRPr="003A764B" w:rsidRDefault="0008424D" w:rsidP="003A764B"/>
    <w:p w14:paraId="00000007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Mọi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ràng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Còn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cảm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thấy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>?</w:t>
      </w:r>
    </w:p>
    <w:p w14:paraId="6D85011C" w14:textId="5A2570AA" w:rsidR="0008424D" w:rsidRDefault="0008424D">
      <w:pPr>
        <w:jc w:val="both"/>
        <w:rPr>
          <w:rFonts w:ascii="Montserrat" w:eastAsia="Montserrat" w:hAnsi="Montserrat" w:cs="Montserrat"/>
        </w:rPr>
      </w:pPr>
    </w:p>
    <w:p w14:paraId="69600ACA" w14:textId="79ACBA59" w:rsidR="0079747E" w:rsidRPr="0079747E" w:rsidRDefault="0079747E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media box</w:t>
      </w:r>
    </w:p>
    <w:p w14:paraId="00000009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Nó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đổi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việc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trước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tới</w:t>
      </w:r>
      <w:proofErr w:type="spellEnd"/>
      <w:r>
        <w:rPr>
          <w:rFonts w:ascii="Montserrat" w:eastAsia="Montserrat" w:hAnsi="Montserrat" w:cs="Montserrat"/>
        </w:rPr>
        <w:t xml:space="preserve"> nay hay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7EA6D900" w14:textId="4105185E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635659CF" w14:textId="1DE5A374" w:rsidR="0008424D" w:rsidRDefault="00000000" w:rsidP="0008424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lastRenderedPageBreak/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tìm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chủ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này</w:t>
      </w:r>
      <w:proofErr w:type="spellEnd"/>
      <w:r>
        <w:rPr>
          <w:rFonts w:ascii="Montserrat" w:eastAsia="Montserrat" w:hAnsi="Montserrat" w:cs="Montserrat"/>
        </w:rPr>
        <w:t>?</w:t>
      </w:r>
    </w:p>
    <w:p w14:paraId="0DBC5217" w14:textId="176EF3EB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</w:p>
    <w:p w14:paraId="4BE589DD" w14:textId="77777777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0D" w14:textId="1690424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ít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một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hệ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giữa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ngoài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đời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sống</w:t>
      </w:r>
      <w:proofErr w:type="spellEnd"/>
      <w:r>
        <w:rPr>
          <w:rFonts w:ascii="Montserrat" w:eastAsia="Montserrat" w:hAnsi="Montserrat" w:cs="Montserrat"/>
        </w:rPr>
        <w:t xml:space="preserve">: </w:t>
      </w:r>
    </w:p>
    <w:p w14:paraId="374AA72F" w14:textId="72DE2730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0E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F" w14:textId="4F9256F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định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vận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dụng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thực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tiễn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3C1E5B27" w14:textId="416A3C18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10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sectPr w:rsidR="004E18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BB8B" w14:textId="77777777" w:rsidR="005846CE" w:rsidRDefault="005846CE">
      <w:pPr>
        <w:spacing w:after="0" w:line="240" w:lineRule="auto"/>
      </w:pPr>
      <w:r>
        <w:separator/>
      </w:r>
    </w:p>
  </w:endnote>
  <w:endnote w:type="continuationSeparator" w:id="0">
    <w:p w14:paraId="29EC3926" w14:textId="77777777" w:rsidR="005846CE" w:rsidRDefault="0058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6DE0EF9E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A764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14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5B18" w14:textId="77777777" w:rsidR="005846CE" w:rsidRDefault="005846CE">
      <w:pPr>
        <w:spacing w:after="0" w:line="240" w:lineRule="auto"/>
      </w:pPr>
      <w:r>
        <w:separator/>
      </w:r>
    </w:p>
  </w:footnote>
  <w:footnote w:type="continuationSeparator" w:id="0">
    <w:p w14:paraId="31A643E1" w14:textId="77777777" w:rsidR="005846CE" w:rsidRDefault="00584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</w:rPr>
      <w:t>Owl Education</w:t>
    </w:r>
    <w:r>
      <w:rPr>
        <w:i/>
        <w:color w:val="000000"/>
      </w:rPr>
      <w:t>/Microlearning Reflection</w:t>
    </w:r>
  </w:p>
  <w:p w14:paraId="00000012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BB"/>
    <w:rsid w:val="000217E4"/>
    <w:rsid w:val="0008424D"/>
    <w:rsid w:val="000B4099"/>
    <w:rsid w:val="003A764B"/>
    <w:rsid w:val="00473F02"/>
    <w:rsid w:val="004E18BB"/>
    <w:rsid w:val="005846CE"/>
    <w:rsid w:val="0079747E"/>
    <w:rsid w:val="007D0D2D"/>
    <w:rsid w:val="00F0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8F7"/>
  <w15:docId w15:val="{9424B60A-B026-4880-B33C-17D22B8A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7"/>
  </w:style>
  <w:style w:type="paragraph" w:styleId="Footer">
    <w:name w:val="footer"/>
    <w:basedOn w:val="Normal"/>
    <w:link w:val="Foot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974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74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bLfdAggJw9KiZQRqxZ7vNQR2Q==">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a509</dc:creator>
  <cp:lastModifiedBy>ADMIN</cp:lastModifiedBy>
  <cp:revision>2</cp:revision>
  <dcterms:created xsi:type="dcterms:W3CDTF">2023-02-05T14:46:00Z</dcterms:created>
  <dcterms:modified xsi:type="dcterms:W3CDTF">2023-02-05T14:46:00Z</dcterms:modified>
</cp:coreProperties>
</file>